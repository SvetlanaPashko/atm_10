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C293E9" w14:textId="0FB064A4" w:rsidR="00EE7541" w:rsidRDefault="00EE7541" w:rsidP="00486D7A">
      <w:pPr>
        <w:pStyle w:val="ListParagraph"/>
        <w:numPr>
          <w:ilvl w:val="0"/>
          <w:numId w:val="4"/>
        </w:numPr>
      </w:pPr>
      <w:r>
        <w:t>Is it necessary to set up test automation processes for this SUT? Why?</w:t>
      </w:r>
    </w:p>
    <w:p w14:paraId="36B10858" w14:textId="6B792149" w:rsidR="00EE7541" w:rsidRDefault="00EE7541" w:rsidP="00EE7541">
      <w:r>
        <w:t xml:space="preserve">AT processes are already set up on my current project. If we can imagine that it is not, I will answer that yes. </w:t>
      </w:r>
    </w:p>
    <w:p w14:paraId="4099F0BE" w14:textId="22B28A75" w:rsidR="00EE7541" w:rsidRDefault="00EE7541" w:rsidP="00EE7541">
      <w:r>
        <w:t>Testers do not have access to the backend, so testing is only about UI. Most test cases can be automated.</w:t>
      </w:r>
    </w:p>
    <w:p w14:paraId="6CB56DBB" w14:textId="3009F056" w:rsidR="00EE7541" w:rsidRDefault="00EE7541" w:rsidP="00EE7541">
      <w:r>
        <w:t>We have a release every week, and every 4 months big release on production. The regression suite is executed once per week, the smoke suit can be run up to 5 times per week. So, thanks to the automated regression manual QA do not have to run it manually at all. It saves a lot of time for mental work and AD hoc testing new features.</w:t>
      </w:r>
    </w:p>
    <w:p w14:paraId="073F8E6E" w14:textId="77777777" w:rsidR="00EE7541" w:rsidRDefault="00EE7541" w:rsidP="00EE7541"/>
    <w:p w14:paraId="2C47D03A" w14:textId="1B90C3F1" w:rsidR="00EE7541" w:rsidRDefault="00EE7541" w:rsidP="00486D7A">
      <w:pPr>
        <w:pStyle w:val="ListParagraph"/>
        <w:numPr>
          <w:ilvl w:val="0"/>
          <w:numId w:val="4"/>
        </w:numPr>
      </w:pPr>
      <w:r>
        <w:t xml:space="preserve">What should/could be automated for this SUT? Why? How? </w:t>
      </w:r>
    </w:p>
    <w:p w14:paraId="5A0C18BC" w14:textId="77777777" w:rsidR="00EE7541" w:rsidRDefault="00EE7541" w:rsidP="00EE7541">
      <w:r>
        <w:t xml:space="preserve">As I said most test cases are already automated on my project. My project is about keeping and searching for documents. So, the process of opening, searching, filtering during the search is automated. Also checking the structure of documents, some metadata information, login process, checking permissions are also automated. </w:t>
      </w:r>
    </w:p>
    <w:p w14:paraId="1D1DD212" w14:textId="093F9C16" w:rsidR="00EE7541" w:rsidRDefault="00EE7541" w:rsidP="00EE7541">
      <w:r>
        <w:t xml:space="preserve">Also, document artifacts as title, links, structure, pagination can be automated too. </w:t>
      </w:r>
    </w:p>
    <w:p w14:paraId="1C10B3FD" w14:textId="6CD78CE9" w:rsidR="00EE7541" w:rsidRDefault="00EE7541" w:rsidP="00EE7541">
      <w:r>
        <w:t xml:space="preserve">But there are elements, that cannot be automated. For instance: checking of saved on a computer document. We can check that document is downloaded, but not checking itself. </w:t>
      </w:r>
    </w:p>
    <w:p w14:paraId="47D5B445" w14:textId="77777777" w:rsidR="00EE7541" w:rsidRDefault="00EE7541" w:rsidP="00EE7541">
      <w:r>
        <w:t xml:space="preserve">Also, there are some problems with the possibility to automate elements that have changing structure in DOM. </w:t>
      </w:r>
    </w:p>
    <w:p w14:paraId="6C71A038" w14:textId="77777777" w:rsidR="00EE7541" w:rsidRDefault="00EE7541" w:rsidP="00EE7541"/>
    <w:p w14:paraId="5E1C666C" w14:textId="4A6C0345" w:rsidR="00EE7541" w:rsidRDefault="00EE7541" w:rsidP="00486D7A">
      <w:pPr>
        <w:pStyle w:val="ListParagraph"/>
        <w:numPr>
          <w:ilvl w:val="0"/>
          <w:numId w:val="4"/>
        </w:numPr>
      </w:pPr>
      <w:r>
        <w:t>Calculation of ROI</w:t>
      </w:r>
    </w:p>
    <w:p w14:paraId="3DF8929F" w14:textId="26B8F37E" w:rsidR="00EE7541" w:rsidRDefault="00EE7541" w:rsidP="00EE7541">
      <w:r>
        <w:t>As a base I took real quantity of test cases that already automated. It is 666. This number of TC I put in manual part too.</w:t>
      </w:r>
    </w:p>
    <w:tbl>
      <w:tblPr>
        <w:tblStyle w:val="TableGrid"/>
        <w:tblW w:w="0" w:type="auto"/>
        <w:tblLook w:val="04A0" w:firstRow="1" w:lastRow="0" w:firstColumn="1" w:lastColumn="0" w:noHBand="0" w:noVBand="1"/>
      </w:tblPr>
      <w:tblGrid>
        <w:gridCol w:w="4839"/>
        <w:gridCol w:w="4840"/>
      </w:tblGrid>
      <w:tr w:rsidR="0004194C" w14:paraId="1DE0C1CF" w14:textId="77777777" w:rsidTr="00A9306A">
        <w:tc>
          <w:tcPr>
            <w:tcW w:w="4839" w:type="dxa"/>
          </w:tcPr>
          <w:p w14:paraId="0D66A08C" w14:textId="44020B56" w:rsidR="0004194C" w:rsidRDefault="0004194C" w:rsidP="00EE7541">
            <w:r>
              <w:t>P</w:t>
            </w:r>
            <w:r w:rsidRPr="0004194C">
              <w:t>arameter</w:t>
            </w:r>
          </w:p>
        </w:tc>
        <w:tc>
          <w:tcPr>
            <w:tcW w:w="4840" w:type="dxa"/>
          </w:tcPr>
          <w:p w14:paraId="3529C113" w14:textId="78FBC47F" w:rsidR="0004194C" w:rsidRDefault="0004194C" w:rsidP="00EE7541">
            <w:r>
              <w:t>Value</w:t>
            </w:r>
          </w:p>
        </w:tc>
      </w:tr>
      <w:tr w:rsidR="00A9306A" w:rsidRPr="00A9306A" w14:paraId="294D487C" w14:textId="77777777" w:rsidTr="00A9306A">
        <w:trPr>
          <w:trHeight w:val="288"/>
        </w:trPr>
        <w:tc>
          <w:tcPr>
            <w:tcW w:w="4839" w:type="dxa"/>
            <w:shd w:val="clear" w:color="auto" w:fill="FFE599" w:themeFill="accent4" w:themeFillTint="66"/>
            <w:noWrap/>
            <w:hideMark/>
          </w:tcPr>
          <w:p w14:paraId="4EEB0B8B" w14:textId="7B8194A7" w:rsidR="00A9306A" w:rsidRPr="00A9306A" w:rsidRDefault="00A9306A" w:rsidP="00A9306A">
            <w:pPr>
              <w:rPr>
                <w:rFonts w:ascii="Calibri" w:eastAsia="Times New Roman" w:hAnsi="Calibri" w:cs="Calibri"/>
                <w:color w:val="000000"/>
                <w:highlight w:val="yellow"/>
              </w:rPr>
            </w:pPr>
            <w:r w:rsidRPr="00A9306A">
              <w:rPr>
                <w:rFonts w:ascii="Calibri" w:eastAsia="Times New Roman" w:hAnsi="Calibri" w:cs="Calibri"/>
                <w:color w:val="000000"/>
              </w:rPr>
              <w:t>Manual</w:t>
            </w:r>
          </w:p>
        </w:tc>
        <w:tc>
          <w:tcPr>
            <w:tcW w:w="4840" w:type="dxa"/>
            <w:shd w:val="clear" w:color="auto" w:fill="FFE599" w:themeFill="accent4" w:themeFillTint="66"/>
            <w:noWrap/>
            <w:hideMark/>
          </w:tcPr>
          <w:p w14:paraId="2A26B07C" w14:textId="77777777" w:rsidR="00A9306A" w:rsidRPr="00A9306A" w:rsidRDefault="00A9306A" w:rsidP="00A9306A">
            <w:pPr>
              <w:rPr>
                <w:rFonts w:ascii="Calibri" w:eastAsia="Times New Roman" w:hAnsi="Calibri" w:cs="Calibri"/>
                <w:color w:val="000000"/>
                <w:highlight w:val="yellow"/>
              </w:rPr>
            </w:pPr>
          </w:p>
        </w:tc>
      </w:tr>
      <w:tr w:rsidR="00A9306A" w:rsidRPr="00A9306A" w14:paraId="15C8C169" w14:textId="77777777" w:rsidTr="00A9306A">
        <w:trPr>
          <w:trHeight w:val="288"/>
        </w:trPr>
        <w:tc>
          <w:tcPr>
            <w:tcW w:w="4839" w:type="dxa"/>
            <w:noWrap/>
            <w:hideMark/>
          </w:tcPr>
          <w:p w14:paraId="14E282CF" w14:textId="77777777" w:rsidR="00A9306A" w:rsidRPr="00A9306A" w:rsidRDefault="00A9306A" w:rsidP="00A9306A">
            <w:pPr>
              <w:rPr>
                <w:rFonts w:ascii="Calibri" w:eastAsia="Times New Roman" w:hAnsi="Calibri" w:cs="Calibri"/>
                <w:color w:val="000000"/>
              </w:rPr>
            </w:pPr>
            <w:r w:rsidRPr="00A9306A">
              <w:rPr>
                <w:rFonts w:ascii="Calibri" w:eastAsia="Times New Roman" w:hAnsi="Calibri" w:cs="Calibri"/>
                <w:color w:val="000000"/>
              </w:rPr>
              <w:t>TС</w:t>
            </w:r>
          </w:p>
        </w:tc>
        <w:tc>
          <w:tcPr>
            <w:tcW w:w="4840" w:type="dxa"/>
            <w:noWrap/>
            <w:hideMark/>
          </w:tcPr>
          <w:p w14:paraId="50C0F6CC" w14:textId="77777777" w:rsidR="00A9306A" w:rsidRPr="00A9306A" w:rsidRDefault="00A9306A" w:rsidP="00A9306A">
            <w:pPr>
              <w:jc w:val="right"/>
              <w:rPr>
                <w:rFonts w:ascii="Calibri" w:eastAsia="Times New Roman" w:hAnsi="Calibri" w:cs="Calibri"/>
                <w:color w:val="000000"/>
              </w:rPr>
            </w:pPr>
            <w:r w:rsidRPr="00A9306A">
              <w:rPr>
                <w:rFonts w:ascii="Calibri" w:eastAsia="Times New Roman" w:hAnsi="Calibri" w:cs="Calibri"/>
                <w:color w:val="000000"/>
              </w:rPr>
              <w:t>666</w:t>
            </w:r>
          </w:p>
        </w:tc>
      </w:tr>
      <w:tr w:rsidR="00A9306A" w:rsidRPr="00A9306A" w14:paraId="002C4E3C" w14:textId="77777777" w:rsidTr="00A9306A">
        <w:trPr>
          <w:trHeight w:val="288"/>
        </w:trPr>
        <w:tc>
          <w:tcPr>
            <w:tcW w:w="4839" w:type="dxa"/>
            <w:noWrap/>
            <w:hideMark/>
          </w:tcPr>
          <w:p w14:paraId="51B08FB1" w14:textId="77777777" w:rsidR="00A9306A" w:rsidRPr="00A9306A" w:rsidRDefault="00A9306A" w:rsidP="00A9306A">
            <w:pPr>
              <w:rPr>
                <w:rFonts w:ascii="Calibri" w:eastAsia="Times New Roman" w:hAnsi="Calibri" w:cs="Calibri"/>
                <w:color w:val="000000"/>
              </w:rPr>
            </w:pPr>
            <w:r w:rsidRPr="00A9306A">
              <w:rPr>
                <w:rFonts w:ascii="Calibri" w:eastAsia="Times New Roman" w:hAnsi="Calibri" w:cs="Calibri"/>
                <w:color w:val="000000"/>
              </w:rPr>
              <w:t>creation 1 TC</w:t>
            </w:r>
          </w:p>
        </w:tc>
        <w:tc>
          <w:tcPr>
            <w:tcW w:w="4840" w:type="dxa"/>
            <w:noWrap/>
            <w:hideMark/>
          </w:tcPr>
          <w:p w14:paraId="7D855C21" w14:textId="596EF12A" w:rsidR="00A9306A" w:rsidRPr="00A9306A" w:rsidRDefault="00A9306A" w:rsidP="00A9306A">
            <w:pPr>
              <w:jc w:val="right"/>
              <w:rPr>
                <w:rFonts w:ascii="Calibri" w:eastAsia="Times New Roman" w:hAnsi="Calibri" w:cs="Calibri"/>
                <w:color w:val="000000"/>
              </w:rPr>
            </w:pPr>
            <w:r w:rsidRPr="00A9306A">
              <w:rPr>
                <w:rFonts w:ascii="Calibri" w:eastAsia="Times New Roman" w:hAnsi="Calibri" w:cs="Calibri"/>
                <w:color w:val="000000"/>
              </w:rPr>
              <w:t>0.25</w:t>
            </w:r>
            <w:r>
              <w:rPr>
                <w:rFonts w:ascii="Calibri" w:eastAsia="Times New Roman" w:hAnsi="Calibri" w:cs="Calibri"/>
                <w:color w:val="000000"/>
              </w:rPr>
              <w:t xml:space="preserve"> h</w:t>
            </w:r>
          </w:p>
        </w:tc>
      </w:tr>
      <w:tr w:rsidR="00A9306A" w:rsidRPr="00A9306A" w14:paraId="0D12818A" w14:textId="77777777" w:rsidTr="00A9306A">
        <w:trPr>
          <w:trHeight w:val="300"/>
        </w:trPr>
        <w:tc>
          <w:tcPr>
            <w:tcW w:w="4839" w:type="dxa"/>
            <w:noWrap/>
            <w:hideMark/>
          </w:tcPr>
          <w:p w14:paraId="3EC20B2B" w14:textId="77777777" w:rsidR="00A9306A" w:rsidRPr="00A9306A" w:rsidRDefault="00A9306A" w:rsidP="00A9306A">
            <w:pPr>
              <w:rPr>
                <w:rFonts w:ascii="Calibri" w:eastAsia="Times New Roman" w:hAnsi="Calibri" w:cs="Calibri"/>
                <w:color w:val="000000"/>
              </w:rPr>
            </w:pPr>
            <w:r w:rsidRPr="00A9306A">
              <w:rPr>
                <w:rFonts w:ascii="Calibri" w:eastAsia="Times New Roman" w:hAnsi="Calibri" w:cs="Calibri"/>
                <w:color w:val="000000"/>
              </w:rPr>
              <w:t>run 1 TС</w:t>
            </w:r>
          </w:p>
        </w:tc>
        <w:tc>
          <w:tcPr>
            <w:tcW w:w="4840" w:type="dxa"/>
            <w:noWrap/>
            <w:hideMark/>
          </w:tcPr>
          <w:p w14:paraId="35335361" w14:textId="3A59DA6C" w:rsidR="00A9306A" w:rsidRPr="00A9306A" w:rsidRDefault="00A9306A" w:rsidP="00A9306A">
            <w:pPr>
              <w:jc w:val="right"/>
              <w:rPr>
                <w:rFonts w:ascii="Calibri" w:eastAsia="Times New Roman" w:hAnsi="Calibri" w:cs="Calibri"/>
                <w:color w:val="000000"/>
              </w:rPr>
            </w:pPr>
            <w:r w:rsidRPr="00A9306A">
              <w:rPr>
                <w:rFonts w:ascii="Calibri" w:eastAsia="Times New Roman" w:hAnsi="Calibri" w:cs="Calibri"/>
                <w:color w:val="000000"/>
              </w:rPr>
              <w:t>0.25</w:t>
            </w:r>
            <w:r>
              <w:rPr>
                <w:rFonts w:ascii="Calibri" w:eastAsia="Times New Roman" w:hAnsi="Calibri" w:cs="Calibri"/>
                <w:color w:val="000000"/>
              </w:rPr>
              <w:t xml:space="preserve"> h</w:t>
            </w:r>
          </w:p>
        </w:tc>
      </w:tr>
      <w:tr w:rsidR="00A9306A" w:rsidRPr="00A9306A" w14:paraId="5FF93297" w14:textId="77777777" w:rsidTr="00A9306A">
        <w:trPr>
          <w:trHeight w:val="288"/>
        </w:trPr>
        <w:tc>
          <w:tcPr>
            <w:tcW w:w="4839" w:type="dxa"/>
            <w:shd w:val="clear" w:color="auto" w:fill="FFE599" w:themeFill="accent4" w:themeFillTint="66"/>
            <w:noWrap/>
            <w:hideMark/>
          </w:tcPr>
          <w:p w14:paraId="7AE52CF5" w14:textId="77777777" w:rsidR="00A9306A" w:rsidRPr="00A9306A" w:rsidRDefault="00A9306A" w:rsidP="00A9306A">
            <w:pPr>
              <w:rPr>
                <w:rFonts w:ascii="Calibri" w:eastAsia="Times New Roman" w:hAnsi="Calibri" w:cs="Calibri"/>
                <w:color w:val="000000"/>
              </w:rPr>
            </w:pPr>
            <w:r w:rsidRPr="00A9306A">
              <w:rPr>
                <w:rFonts w:ascii="Calibri" w:eastAsia="Times New Roman" w:hAnsi="Calibri" w:cs="Calibri"/>
                <w:color w:val="000000"/>
              </w:rPr>
              <w:t>Automated</w:t>
            </w:r>
          </w:p>
        </w:tc>
        <w:tc>
          <w:tcPr>
            <w:tcW w:w="4840" w:type="dxa"/>
            <w:shd w:val="clear" w:color="auto" w:fill="FFE599" w:themeFill="accent4" w:themeFillTint="66"/>
            <w:noWrap/>
            <w:hideMark/>
          </w:tcPr>
          <w:p w14:paraId="44FAAE30" w14:textId="77777777" w:rsidR="00A9306A" w:rsidRPr="00A9306A" w:rsidRDefault="00A9306A" w:rsidP="00A9306A">
            <w:pPr>
              <w:rPr>
                <w:rFonts w:ascii="Calibri" w:eastAsia="Times New Roman" w:hAnsi="Calibri" w:cs="Calibri"/>
                <w:color w:val="000000"/>
              </w:rPr>
            </w:pPr>
          </w:p>
        </w:tc>
      </w:tr>
      <w:tr w:rsidR="00A9306A" w:rsidRPr="00A9306A" w14:paraId="0C229253" w14:textId="77777777" w:rsidTr="00A9306A">
        <w:trPr>
          <w:trHeight w:val="288"/>
        </w:trPr>
        <w:tc>
          <w:tcPr>
            <w:tcW w:w="4839" w:type="dxa"/>
            <w:noWrap/>
            <w:hideMark/>
          </w:tcPr>
          <w:p w14:paraId="7616ABCF" w14:textId="77777777" w:rsidR="00A9306A" w:rsidRPr="00A9306A" w:rsidRDefault="00A9306A" w:rsidP="00A9306A">
            <w:pPr>
              <w:rPr>
                <w:rFonts w:ascii="Calibri" w:eastAsia="Times New Roman" w:hAnsi="Calibri" w:cs="Calibri"/>
                <w:color w:val="000000"/>
              </w:rPr>
            </w:pPr>
            <w:r w:rsidRPr="00A9306A">
              <w:rPr>
                <w:rFonts w:ascii="Calibri" w:eastAsia="Times New Roman" w:hAnsi="Calibri" w:cs="Calibri"/>
                <w:color w:val="000000"/>
              </w:rPr>
              <w:t>framework</w:t>
            </w:r>
          </w:p>
        </w:tc>
        <w:tc>
          <w:tcPr>
            <w:tcW w:w="4840" w:type="dxa"/>
            <w:noWrap/>
            <w:hideMark/>
          </w:tcPr>
          <w:p w14:paraId="5ECA260C" w14:textId="113390C9" w:rsidR="00A9306A" w:rsidRPr="00A9306A" w:rsidRDefault="00A9306A" w:rsidP="00A9306A">
            <w:pPr>
              <w:jc w:val="right"/>
              <w:rPr>
                <w:rFonts w:ascii="Calibri" w:eastAsia="Times New Roman" w:hAnsi="Calibri" w:cs="Calibri"/>
                <w:color w:val="000000"/>
              </w:rPr>
            </w:pPr>
            <w:r w:rsidRPr="00A9306A">
              <w:rPr>
                <w:rFonts w:ascii="Calibri" w:eastAsia="Times New Roman" w:hAnsi="Calibri" w:cs="Calibri"/>
                <w:color w:val="000000"/>
              </w:rPr>
              <w:t>30</w:t>
            </w:r>
            <w:r>
              <w:rPr>
                <w:rFonts w:ascii="Calibri" w:eastAsia="Times New Roman" w:hAnsi="Calibri" w:cs="Calibri"/>
                <w:color w:val="000000"/>
              </w:rPr>
              <w:t xml:space="preserve"> h</w:t>
            </w:r>
          </w:p>
        </w:tc>
      </w:tr>
      <w:tr w:rsidR="00A9306A" w:rsidRPr="00A9306A" w14:paraId="55804A1B" w14:textId="77777777" w:rsidTr="00A9306A">
        <w:trPr>
          <w:trHeight w:val="288"/>
        </w:trPr>
        <w:tc>
          <w:tcPr>
            <w:tcW w:w="4839" w:type="dxa"/>
            <w:noWrap/>
            <w:hideMark/>
          </w:tcPr>
          <w:p w14:paraId="25542636" w14:textId="77777777" w:rsidR="00A9306A" w:rsidRPr="00A9306A" w:rsidRDefault="00A9306A" w:rsidP="00A9306A">
            <w:pPr>
              <w:rPr>
                <w:rFonts w:ascii="Calibri" w:eastAsia="Times New Roman" w:hAnsi="Calibri" w:cs="Calibri"/>
                <w:color w:val="000000"/>
              </w:rPr>
            </w:pPr>
            <w:r w:rsidRPr="00A9306A">
              <w:rPr>
                <w:rFonts w:ascii="Calibri" w:eastAsia="Times New Roman" w:hAnsi="Calibri" w:cs="Calibri"/>
                <w:color w:val="000000"/>
              </w:rPr>
              <w:t>creation 1 scenario</w:t>
            </w:r>
          </w:p>
        </w:tc>
        <w:tc>
          <w:tcPr>
            <w:tcW w:w="4840" w:type="dxa"/>
            <w:noWrap/>
            <w:hideMark/>
          </w:tcPr>
          <w:p w14:paraId="284AB7F7" w14:textId="55D488C2" w:rsidR="00A9306A" w:rsidRPr="00A9306A" w:rsidRDefault="00A9306A" w:rsidP="00A9306A">
            <w:pPr>
              <w:jc w:val="right"/>
              <w:rPr>
                <w:rFonts w:ascii="Calibri" w:eastAsia="Times New Roman" w:hAnsi="Calibri" w:cs="Calibri"/>
                <w:color w:val="000000"/>
              </w:rPr>
            </w:pPr>
            <w:r w:rsidRPr="00A9306A">
              <w:rPr>
                <w:rFonts w:ascii="Calibri" w:eastAsia="Times New Roman" w:hAnsi="Calibri" w:cs="Calibri"/>
                <w:color w:val="000000"/>
              </w:rPr>
              <w:t>18</w:t>
            </w:r>
            <w:r>
              <w:rPr>
                <w:rFonts w:ascii="Calibri" w:eastAsia="Times New Roman" w:hAnsi="Calibri" w:cs="Calibri"/>
                <w:color w:val="000000"/>
              </w:rPr>
              <w:t xml:space="preserve"> h</w:t>
            </w:r>
          </w:p>
        </w:tc>
      </w:tr>
      <w:tr w:rsidR="00A9306A" w:rsidRPr="00A9306A" w14:paraId="22AE8F52" w14:textId="77777777" w:rsidTr="00A9306A">
        <w:trPr>
          <w:trHeight w:val="288"/>
        </w:trPr>
        <w:tc>
          <w:tcPr>
            <w:tcW w:w="4839" w:type="dxa"/>
            <w:noWrap/>
            <w:hideMark/>
          </w:tcPr>
          <w:p w14:paraId="35A7E3AC" w14:textId="77777777" w:rsidR="00A9306A" w:rsidRPr="00A9306A" w:rsidRDefault="00A9306A" w:rsidP="00A9306A">
            <w:pPr>
              <w:rPr>
                <w:rFonts w:ascii="Calibri" w:eastAsia="Times New Roman" w:hAnsi="Calibri" w:cs="Calibri"/>
                <w:color w:val="000000"/>
              </w:rPr>
            </w:pPr>
            <w:r w:rsidRPr="00A9306A">
              <w:rPr>
                <w:rFonts w:ascii="Calibri" w:eastAsia="Times New Roman" w:hAnsi="Calibri" w:cs="Calibri"/>
                <w:color w:val="000000"/>
              </w:rPr>
              <w:t>execution and analysis</w:t>
            </w:r>
          </w:p>
        </w:tc>
        <w:tc>
          <w:tcPr>
            <w:tcW w:w="4840" w:type="dxa"/>
            <w:noWrap/>
            <w:hideMark/>
          </w:tcPr>
          <w:p w14:paraId="04D60C9D" w14:textId="78E1763B" w:rsidR="00A9306A" w:rsidRPr="00A9306A" w:rsidRDefault="00A9306A" w:rsidP="00A9306A">
            <w:pPr>
              <w:jc w:val="right"/>
              <w:rPr>
                <w:rFonts w:ascii="Calibri" w:eastAsia="Times New Roman" w:hAnsi="Calibri" w:cs="Calibri"/>
                <w:color w:val="000000"/>
              </w:rPr>
            </w:pPr>
            <w:r w:rsidRPr="00A9306A">
              <w:rPr>
                <w:rFonts w:ascii="Calibri" w:eastAsia="Times New Roman" w:hAnsi="Calibri" w:cs="Calibri"/>
                <w:color w:val="000000"/>
              </w:rPr>
              <w:t>9</w:t>
            </w:r>
            <w:r>
              <w:rPr>
                <w:rFonts w:ascii="Calibri" w:eastAsia="Times New Roman" w:hAnsi="Calibri" w:cs="Calibri"/>
                <w:color w:val="000000"/>
              </w:rPr>
              <w:t xml:space="preserve"> h</w:t>
            </w:r>
          </w:p>
        </w:tc>
      </w:tr>
      <w:tr w:rsidR="00A9306A" w:rsidRPr="00A9306A" w14:paraId="57711C36" w14:textId="77777777" w:rsidTr="00A9306A">
        <w:trPr>
          <w:trHeight w:val="288"/>
        </w:trPr>
        <w:tc>
          <w:tcPr>
            <w:tcW w:w="4839" w:type="dxa"/>
            <w:shd w:val="clear" w:color="auto" w:fill="FFE599" w:themeFill="accent4" w:themeFillTint="66"/>
            <w:noWrap/>
            <w:hideMark/>
          </w:tcPr>
          <w:p w14:paraId="0CFB213A" w14:textId="77777777" w:rsidR="00A9306A" w:rsidRPr="00A9306A" w:rsidRDefault="00A9306A" w:rsidP="00A9306A">
            <w:pPr>
              <w:rPr>
                <w:rFonts w:ascii="Calibri" w:eastAsia="Times New Roman" w:hAnsi="Calibri" w:cs="Calibri"/>
                <w:color w:val="000000"/>
              </w:rPr>
            </w:pPr>
            <w:r w:rsidRPr="00A9306A">
              <w:rPr>
                <w:rFonts w:ascii="Calibri" w:eastAsia="Times New Roman" w:hAnsi="Calibri" w:cs="Calibri"/>
                <w:color w:val="000000"/>
              </w:rPr>
              <w:t>Project</w:t>
            </w:r>
          </w:p>
        </w:tc>
        <w:tc>
          <w:tcPr>
            <w:tcW w:w="4840" w:type="dxa"/>
            <w:shd w:val="clear" w:color="auto" w:fill="FFE599" w:themeFill="accent4" w:themeFillTint="66"/>
            <w:noWrap/>
            <w:hideMark/>
          </w:tcPr>
          <w:p w14:paraId="19366944" w14:textId="77777777" w:rsidR="00A9306A" w:rsidRPr="00A9306A" w:rsidRDefault="00A9306A" w:rsidP="00A9306A">
            <w:pPr>
              <w:rPr>
                <w:rFonts w:ascii="Calibri" w:eastAsia="Times New Roman" w:hAnsi="Calibri" w:cs="Calibri"/>
                <w:color w:val="000000"/>
              </w:rPr>
            </w:pPr>
          </w:p>
        </w:tc>
      </w:tr>
      <w:tr w:rsidR="00A9306A" w:rsidRPr="00A9306A" w14:paraId="592FED00" w14:textId="77777777" w:rsidTr="00A9306A">
        <w:trPr>
          <w:trHeight w:val="288"/>
        </w:trPr>
        <w:tc>
          <w:tcPr>
            <w:tcW w:w="4839" w:type="dxa"/>
            <w:noWrap/>
            <w:hideMark/>
          </w:tcPr>
          <w:p w14:paraId="29541A89" w14:textId="77777777" w:rsidR="00A9306A" w:rsidRPr="00A9306A" w:rsidRDefault="00A9306A" w:rsidP="00A9306A">
            <w:pPr>
              <w:rPr>
                <w:rFonts w:ascii="Calibri" w:eastAsia="Times New Roman" w:hAnsi="Calibri" w:cs="Calibri"/>
                <w:color w:val="000000"/>
              </w:rPr>
            </w:pPr>
            <w:r w:rsidRPr="00A9306A">
              <w:rPr>
                <w:rFonts w:ascii="Calibri" w:eastAsia="Times New Roman" w:hAnsi="Calibri" w:cs="Calibri"/>
                <w:color w:val="000000"/>
              </w:rPr>
              <w:t>weeks</w:t>
            </w:r>
          </w:p>
        </w:tc>
        <w:tc>
          <w:tcPr>
            <w:tcW w:w="4840" w:type="dxa"/>
            <w:noWrap/>
            <w:hideMark/>
          </w:tcPr>
          <w:p w14:paraId="1A8AC839" w14:textId="77777777" w:rsidR="00A9306A" w:rsidRPr="00A9306A" w:rsidRDefault="00A9306A" w:rsidP="00A9306A">
            <w:pPr>
              <w:jc w:val="right"/>
              <w:rPr>
                <w:rFonts w:ascii="Calibri" w:eastAsia="Times New Roman" w:hAnsi="Calibri" w:cs="Calibri"/>
                <w:color w:val="000000"/>
              </w:rPr>
            </w:pPr>
            <w:r w:rsidRPr="00A9306A">
              <w:rPr>
                <w:rFonts w:ascii="Calibri" w:eastAsia="Times New Roman" w:hAnsi="Calibri" w:cs="Calibri"/>
                <w:color w:val="000000"/>
              </w:rPr>
              <w:t>52</w:t>
            </w:r>
          </w:p>
        </w:tc>
      </w:tr>
      <w:tr w:rsidR="00A9306A" w:rsidRPr="00A9306A" w14:paraId="18CEF4F9" w14:textId="77777777" w:rsidTr="00A9306A">
        <w:trPr>
          <w:trHeight w:val="288"/>
        </w:trPr>
        <w:tc>
          <w:tcPr>
            <w:tcW w:w="4839" w:type="dxa"/>
            <w:noWrap/>
            <w:hideMark/>
          </w:tcPr>
          <w:p w14:paraId="1EA3FEFB" w14:textId="77777777" w:rsidR="00A9306A" w:rsidRPr="00A9306A" w:rsidRDefault="00A9306A" w:rsidP="00A9306A">
            <w:pPr>
              <w:rPr>
                <w:rFonts w:ascii="Calibri" w:eastAsia="Times New Roman" w:hAnsi="Calibri" w:cs="Calibri"/>
                <w:color w:val="000000"/>
              </w:rPr>
            </w:pPr>
            <w:r w:rsidRPr="00A9306A">
              <w:rPr>
                <w:rFonts w:ascii="Calibri" w:eastAsia="Times New Roman" w:hAnsi="Calibri" w:cs="Calibri"/>
                <w:color w:val="000000"/>
              </w:rPr>
              <w:t>years</w:t>
            </w:r>
          </w:p>
        </w:tc>
        <w:tc>
          <w:tcPr>
            <w:tcW w:w="4840" w:type="dxa"/>
            <w:noWrap/>
            <w:hideMark/>
          </w:tcPr>
          <w:p w14:paraId="14799ED4" w14:textId="77777777" w:rsidR="00A9306A" w:rsidRPr="00A9306A" w:rsidRDefault="00A9306A" w:rsidP="00A9306A">
            <w:pPr>
              <w:jc w:val="right"/>
              <w:rPr>
                <w:rFonts w:ascii="Calibri" w:eastAsia="Times New Roman" w:hAnsi="Calibri" w:cs="Calibri"/>
                <w:color w:val="000000"/>
              </w:rPr>
            </w:pPr>
            <w:r w:rsidRPr="00A9306A">
              <w:rPr>
                <w:rFonts w:ascii="Calibri" w:eastAsia="Times New Roman" w:hAnsi="Calibri" w:cs="Calibri"/>
                <w:color w:val="000000"/>
              </w:rPr>
              <w:t>10</w:t>
            </w:r>
          </w:p>
        </w:tc>
      </w:tr>
    </w:tbl>
    <w:p w14:paraId="041DAAB8" w14:textId="7C81BFE6" w:rsidR="00EE7541" w:rsidRDefault="00EE7541" w:rsidP="00EE7541"/>
    <w:tbl>
      <w:tblPr>
        <w:tblW w:w="2102" w:type="dxa"/>
        <w:tblLook w:val="04A0" w:firstRow="1" w:lastRow="0" w:firstColumn="1" w:lastColumn="0" w:noHBand="0" w:noVBand="1"/>
      </w:tblPr>
      <w:tblGrid>
        <w:gridCol w:w="9558"/>
      </w:tblGrid>
      <w:tr w:rsidR="00A9306A" w:rsidRPr="00A9306A" w14:paraId="5E75FBCB" w14:textId="77777777" w:rsidTr="00F05969">
        <w:trPr>
          <w:trHeight w:val="300"/>
        </w:trPr>
        <w:tc>
          <w:tcPr>
            <w:tcW w:w="2102" w:type="dxa"/>
            <w:shd w:val="clear" w:color="auto" w:fill="auto"/>
            <w:noWrap/>
            <w:vAlign w:val="bottom"/>
            <w:hideMark/>
          </w:tcPr>
          <w:p w14:paraId="2521CFA8" w14:textId="71516278" w:rsidR="00A9306A" w:rsidRPr="00A9306A" w:rsidRDefault="00A9306A" w:rsidP="00A9306A">
            <w:pPr>
              <w:spacing w:after="0" w:line="240" w:lineRule="auto"/>
              <w:rPr>
                <w:rFonts w:ascii="Calibri" w:eastAsia="Times New Roman" w:hAnsi="Calibri" w:cs="Calibri"/>
                <w:color w:val="000000"/>
              </w:rPr>
            </w:pPr>
            <w:r w:rsidRPr="00A9306A">
              <w:rPr>
                <w:rFonts w:ascii="Calibri" w:eastAsia="Times New Roman" w:hAnsi="Calibri" w:cs="Calibri"/>
                <w:noProof/>
                <w:color w:val="000000"/>
              </w:rPr>
              <w:drawing>
                <wp:anchor distT="0" distB="0" distL="114300" distR="114300" simplePos="0" relativeHeight="251658240" behindDoc="0" locked="0" layoutInCell="1" allowOverlap="1" wp14:anchorId="248F3646" wp14:editId="492D7E41">
                  <wp:simplePos x="0" y="0"/>
                  <wp:positionH relativeFrom="column">
                    <wp:posOffset>0</wp:posOffset>
                  </wp:positionH>
                  <wp:positionV relativeFrom="paragraph">
                    <wp:posOffset>-182880</wp:posOffset>
                  </wp:positionV>
                  <wp:extent cx="685800" cy="213360"/>
                  <wp:effectExtent l="0" t="0" r="0" b="0"/>
                  <wp:wrapNone/>
                  <wp:docPr id="1" name="Picture 1">
                    <a:extLst xmlns:a="http://schemas.openxmlformats.org/drawingml/2006/main">
                      <a:ext uri="{FF2B5EF4-FFF2-40B4-BE49-F238E27FC236}">
                        <a16:creationId xmlns:a16="http://schemas.microsoft.com/office/drawing/2014/main" id="{D7628CB5-5DBB-475B-B0B5-CFFF7A6FBA0F}"/>
                      </a:ext>
                    </a:extLst>
                  </wp:docPr>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D7628CB5-5DBB-475B-B0B5-CFFF7A6FBA0F}"/>
                              </a:ext>
                            </a:extLst>
                          </pic:cNvPr>
                          <pic:cNvPicPr>
                            <a:picLocks noChangeAspect="1" noChangeArrowheads="1"/>
                          </pic:cNvPicPr>
                        </pic:nvPicPr>
                        <pic:blipFill>
                          <a:blip r:embed="rId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85800" cy="21336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bl>
            <w:tblPr>
              <w:tblW w:w="9342" w:type="dxa"/>
              <w:tblCellSpacing w:w="0" w:type="dxa"/>
              <w:tblCellMar>
                <w:left w:w="0" w:type="dxa"/>
                <w:right w:w="0" w:type="dxa"/>
              </w:tblCellMar>
              <w:tblLook w:val="04A0" w:firstRow="1" w:lastRow="0" w:firstColumn="1" w:lastColumn="0" w:noHBand="0" w:noVBand="1"/>
            </w:tblPr>
            <w:tblGrid>
              <w:gridCol w:w="9342"/>
            </w:tblGrid>
            <w:tr w:rsidR="00A9306A" w:rsidRPr="00A9306A" w14:paraId="28F96BF0" w14:textId="77777777" w:rsidTr="00A9306A">
              <w:trPr>
                <w:trHeight w:val="300"/>
                <w:tblCellSpacing w:w="0" w:type="dxa"/>
              </w:trPr>
              <w:tc>
                <w:tcPr>
                  <w:tcW w:w="9342" w:type="dxa"/>
                  <w:tcBorders>
                    <w:top w:val="nil"/>
                    <w:left w:val="nil"/>
                    <w:bottom w:val="nil"/>
                    <w:right w:val="nil"/>
                  </w:tcBorders>
                  <w:shd w:val="clear" w:color="auto" w:fill="auto"/>
                  <w:noWrap/>
                  <w:tcMar>
                    <w:top w:w="0" w:type="dxa"/>
                    <w:left w:w="900" w:type="dxa"/>
                    <w:bottom w:w="0" w:type="dxa"/>
                    <w:right w:w="0" w:type="dxa"/>
                  </w:tcMar>
                  <w:vAlign w:val="center"/>
                  <w:hideMark/>
                </w:tcPr>
                <w:p w14:paraId="0B939F1A" w14:textId="038E1137" w:rsidR="00A9306A" w:rsidRDefault="00A9306A" w:rsidP="00A9306A">
                  <w:pPr>
                    <w:spacing w:after="0" w:line="240" w:lineRule="auto"/>
                    <w:rPr>
                      <w:rFonts w:ascii="Source Sans Pro" w:eastAsia="Times New Roman" w:hAnsi="Source Sans Pro" w:cs="Calibri"/>
                      <w:color w:val="464547"/>
                      <w:sz w:val="20"/>
                      <w:szCs w:val="20"/>
                    </w:rPr>
                  </w:pPr>
                  <w:r w:rsidRPr="00A9306A">
                    <w:rPr>
                      <w:rFonts w:ascii="Source Sans Pro" w:eastAsia="Times New Roman" w:hAnsi="Source Sans Pro" w:cs="Calibri"/>
                      <w:color w:val="464547"/>
                      <w:sz w:val="20"/>
                      <w:szCs w:val="20"/>
                    </w:rPr>
                    <w:t>C</w:t>
                  </w:r>
                  <w:r w:rsidRPr="00A9306A">
                    <w:rPr>
                      <w:rFonts w:ascii="Source Sans Pro" w:eastAsia="Times New Roman" w:hAnsi="Source Sans Pro" w:cs="Calibri"/>
                      <w:color w:val="464547"/>
                      <w:sz w:val="20"/>
                      <w:szCs w:val="20"/>
                      <w:vertAlign w:val="subscript"/>
                    </w:rPr>
                    <w:t>M</w:t>
                  </w:r>
                  <w:r w:rsidRPr="00A9306A">
                    <w:rPr>
                      <w:rFonts w:ascii="Source Sans Pro" w:eastAsia="Times New Roman" w:hAnsi="Source Sans Pro" w:cs="Calibri"/>
                      <w:color w:val="464547"/>
                      <w:sz w:val="20"/>
                      <w:szCs w:val="20"/>
                    </w:rPr>
                    <w:t xml:space="preserve"> </w:t>
                  </w:r>
                  <w:r>
                    <w:rPr>
                      <w:rFonts w:ascii="Source Sans Pro" w:eastAsia="Times New Roman" w:hAnsi="Source Sans Pro" w:cs="Calibri"/>
                      <w:color w:val="464547"/>
                      <w:sz w:val="20"/>
                      <w:szCs w:val="20"/>
                    </w:rPr>
                    <w:t>= 666*0.25</w:t>
                  </w:r>
                  <w:r w:rsidR="00486D7A">
                    <w:rPr>
                      <w:rFonts w:ascii="Source Sans Pro" w:eastAsia="Times New Roman" w:hAnsi="Source Sans Pro" w:cs="Calibri"/>
                      <w:color w:val="464547"/>
                      <w:sz w:val="20"/>
                      <w:szCs w:val="20"/>
                    </w:rPr>
                    <w:t xml:space="preserve"> + 666*0.25</w:t>
                  </w:r>
                  <w:r>
                    <w:rPr>
                      <w:rFonts w:ascii="Source Sans Pro" w:eastAsia="Times New Roman" w:hAnsi="Source Sans Pro" w:cs="Calibri"/>
                      <w:color w:val="464547"/>
                      <w:sz w:val="20"/>
                      <w:szCs w:val="20"/>
                    </w:rPr>
                    <w:t xml:space="preserve">*52*10 = </w:t>
                  </w:r>
                  <w:r w:rsidR="00486D7A">
                    <w:rPr>
                      <w:rFonts w:ascii="Source Sans Pro" w:eastAsia="Times New Roman" w:hAnsi="Source Sans Pro" w:cs="Calibri"/>
                      <w:color w:val="464547"/>
                      <w:sz w:val="20"/>
                      <w:szCs w:val="20"/>
                    </w:rPr>
                    <w:t>86 746</w:t>
                  </w:r>
                  <w:r>
                    <w:rPr>
                      <w:rFonts w:ascii="Source Sans Pro" w:eastAsia="Times New Roman" w:hAnsi="Source Sans Pro" w:cs="Calibri"/>
                      <w:color w:val="464547"/>
                      <w:sz w:val="20"/>
                      <w:szCs w:val="20"/>
                    </w:rPr>
                    <w:t xml:space="preserve"> h</w:t>
                  </w:r>
                </w:p>
                <w:p w14:paraId="762A86D6" w14:textId="77777777" w:rsidR="00A9306A" w:rsidRDefault="00A9306A" w:rsidP="00A9306A">
                  <w:pPr>
                    <w:spacing w:after="0" w:line="240" w:lineRule="auto"/>
                    <w:rPr>
                      <w:rFonts w:ascii="Source Sans Pro" w:eastAsia="Times New Roman" w:hAnsi="Source Sans Pro" w:cs="Calibri"/>
                      <w:color w:val="464547"/>
                      <w:sz w:val="20"/>
                      <w:szCs w:val="20"/>
                    </w:rPr>
                  </w:pPr>
                  <w:r>
                    <w:rPr>
                      <w:rFonts w:ascii="Source Sans Pro" w:eastAsia="Times New Roman" w:hAnsi="Source Sans Pro" w:cs="Calibri"/>
                      <w:color w:val="464547"/>
                      <w:sz w:val="20"/>
                      <w:szCs w:val="20"/>
                    </w:rPr>
                    <w:t>I = 30 + 18*666 + 9*52*10 = 16 698 h</w:t>
                  </w:r>
                </w:p>
                <w:p w14:paraId="1D282AAA" w14:textId="5B1A9AFE" w:rsidR="00A9306A" w:rsidRPr="00A9306A" w:rsidRDefault="00A9306A" w:rsidP="00A9306A">
                  <w:pPr>
                    <w:spacing w:after="0" w:line="240" w:lineRule="auto"/>
                    <w:rPr>
                      <w:rFonts w:ascii="Source Sans Pro" w:eastAsia="Times New Roman" w:hAnsi="Source Sans Pro" w:cs="Calibri"/>
                      <w:color w:val="464547"/>
                      <w:sz w:val="20"/>
                      <w:szCs w:val="20"/>
                    </w:rPr>
                  </w:pPr>
                  <w:r>
                    <w:rPr>
                      <w:rFonts w:ascii="Source Sans Pro" w:eastAsia="Times New Roman" w:hAnsi="Source Sans Pro" w:cs="Calibri"/>
                      <w:color w:val="464547"/>
                      <w:sz w:val="20"/>
                      <w:szCs w:val="20"/>
                    </w:rPr>
                    <w:t>ROI = (</w:t>
                  </w:r>
                  <w:r w:rsidR="00486D7A">
                    <w:rPr>
                      <w:rFonts w:ascii="Source Sans Pro" w:eastAsia="Times New Roman" w:hAnsi="Source Sans Pro" w:cs="Calibri"/>
                      <w:color w:val="464547"/>
                      <w:sz w:val="20"/>
                      <w:szCs w:val="20"/>
                    </w:rPr>
                    <w:t>86746</w:t>
                  </w:r>
                  <w:r>
                    <w:rPr>
                      <w:rFonts w:ascii="Source Sans Pro" w:eastAsia="Times New Roman" w:hAnsi="Source Sans Pro" w:cs="Calibri"/>
                      <w:color w:val="464547"/>
                      <w:sz w:val="20"/>
                      <w:szCs w:val="20"/>
                    </w:rPr>
                    <w:t xml:space="preserve"> – 16698) / 16698</w:t>
                  </w:r>
                  <w:r w:rsidR="00486D7A">
                    <w:rPr>
                      <w:rFonts w:ascii="Source Sans Pro" w:eastAsia="Times New Roman" w:hAnsi="Source Sans Pro" w:cs="Calibri"/>
                      <w:color w:val="464547"/>
                      <w:sz w:val="20"/>
                      <w:szCs w:val="20"/>
                    </w:rPr>
                    <w:t xml:space="preserve"> * 100% = 420%</w:t>
                  </w:r>
                </w:p>
              </w:tc>
            </w:tr>
          </w:tbl>
          <w:p w14:paraId="03AEA82A" w14:textId="77777777" w:rsidR="00A9306A" w:rsidRPr="00A9306A" w:rsidRDefault="00A9306A" w:rsidP="00A9306A">
            <w:pPr>
              <w:spacing w:after="0" w:line="240" w:lineRule="auto"/>
              <w:rPr>
                <w:rFonts w:ascii="Calibri" w:eastAsia="Times New Roman" w:hAnsi="Calibri" w:cs="Calibri"/>
                <w:color w:val="000000"/>
              </w:rPr>
            </w:pPr>
          </w:p>
        </w:tc>
      </w:tr>
    </w:tbl>
    <w:p w14:paraId="354B3B2B" w14:textId="13E56E41" w:rsidR="00EE7541" w:rsidRDefault="00486D7A" w:rsidP="00EE7541">
      <w:r>
        <w:lastRenderedPageBreak/>
        <w:t>So, I can say that automation on our</w:t>
      </w:r>
      <w:r w:rsidRPr="00486D7A">
        <w:t xml:space="preserve"> </w:t>
      </w:r>
      <w:r>
        <w:t xml:space="preserve">project is for good and </w:t>
      </w:r>
      <w:r w:rsidRPr="00486D7A">
        <w:t>investment</w:t>
      </w:r>
      <w:r>
        <w:t xml:space="preserve"> will return soon.</w:t>
      </w:r>
    </w:p>
    <w:p w14:paraId="2229AFD3" w14:textId="044D3553" w:rsidR="00EE7541" w:rsidRDefault="00486D7A" w:rsidP="00EE7541">
      <w:r>
        <w:t>But there are some important q</w:t>
      </w:r>
      <w:r w:rsidR="00EE7541">
        <w:t>uestions that are not considered in the formula:</w:t>
      </w:r>
    </w:p>
    <w:p w14:paraId="344AE4E8" w14:textId="1F560B6D" w:rsidR="00EE7541" w:rsidRDefault="00EE7541" w:rsidP="0004194C">
      <w:pPr>
        <w:pStyle w:val="ListParagraph"/>
        <w:numPr>
          <w:ilvl w:val="0"/>
          <w:numId w:val="3"/>
        </w:numPr>
      </w:pPr>
      <w:r>
        <w:t>time for maintenance/update of TA scenarios</w:t>
      </w:r>
    </w:p>
    <w:p w14:paraId="383C550D" w14:textId="3E7307C1" w:rsidR="00EE7541" w:rsidRDefault="00EE7541" w:rsidP="0004194C">
      <w:pPr>
        <w:pStyle w:val="ListParagraph"/>
        <w:numPr>
          <w:ilvl w:val="0"/>
          <w:numId w:val="3"/>
        </w:numPr>
      </w:pPr>
      <w:r>
        <w:t xml:space="preserve">quantity of releases </w:t>
      </w:r>
    </w:p>
    <w:p w14:paraId="7D97931C" w14:textId="03C42286" w:rsidR="00EE7541" w:rsidRDefault="00EE7541" w:rsidP="0004194C">
      <w:pPr>
        <w:pStyle w:val="ListParagraph"/>
        <w:numPr>
          <w:ilvl w:val="0"/>
          <w:numId w:val="3"/>
        </w:numPr>
      </w:pPr>
      <w:r>
        <w:t>regression is increasing every sprint</w:t>
      </w:r>
    </w:p>
    <w:p w14:paraId="3AF38CA3" w14:textId="706F11C6" w:rsidR="00EE7541" w:rsidRDefault="00EE7541" w:rsidP="0004194C">
      <w:pPr>
        <w:pStyle w:val="ListParagraph"/>
        <w:numPr>
          <w:ilvl w:val="0"/>
          <w:numId w:val="3"/>
        </w:numPr>
      </w:pPr>
      <w:r>
        <w:t>manual part is not divided into items, so we really did not know what exactly this part contains</w:t>
      </w:r>
    </w:p>
    <w:p w14:paraId="2C671F9C" w14:textId="7F0FC1F3" w:rsidR="00EE7541" w:rsidRDefault="00EE7541" w:rsidP="0004194C">
      <w:pPr>
        <w:pStyle w:val="ListParagraph"/>
        <w:numPr>
          <w:ilvl w:val="0"/>
          <w:numId w:val="3"/>
        </w:numPr>
      </w:pPr>
      <w:r>
        <w:t>number of test cases that do not need to be automated</w:t>
      </w:r>
    </w:p>
    <w:p w14:paraId="0B3467B6" w14:textId="1263D966" w:rsidR="00EE7541" w:rsidRDefault="00EE7541" w:rsidP="0004194C">
      <w:pPr>
        <w:pStyle w:val="ListParagraph"/>
        <w:numPr>
          <w:ilvl w:val="0"/>
          <w:numId w:val="3"/>
        </w:numPr>
      </w:pPr>
      <w:r>
        <w:t>there is no information about the time that the TA scenario needed to pass</w:t>
      </w:r>
    </w:p>
    <w:p w14:paraId="747B61E5" w14:textId="0B5DC703" w:rsidR="00EE7541" w:rsidRDefault="00EE7541" w:rsidP="0004194C">
      <w:pPr>
        <w:pStyle w:val="ListParagraph"/>
        <w:numPr>
          <w:ilvl w:val="0"/>
          <w:numId w:val="3"/>
        </w:numPr>
      </w:pPr>
      <w:r>
        <w:t xml:space="preserve">time for analyzing depends on how many scenarios failed. So, it </w:t>
      </w:r>
      <w:r w:rsidR="00486D7A">
        <w:t>could not</w:t>
      </w:r>
      <w:r>
        <w:t xml:space="preserve"> be one number, because one week all passed, the second one a half is failed.</w:t>
      </w:r>
    </w:p>
    <w:p w14:paraId="3C67718C" w14:textId="6D78393E" w:rsidR="00EE7541" w:rsidRDefault="00EE7541" w:rsidP="0004194C">
      <w:pPr>
        <w:pStyle w:val="ListParagraph"/>
        <w:numPr>
          <w:ilvl w:val="0"/>
          <w:numId w:val="3"/>
        </w:numPr>
      </w:pPr>
      <w:r>
        <w:t>scheduled time for refactoring scenarios is not considered. For instance: the situation when the home page is redesigned and rewritten to another language, so all scenarios that connected to the home page will be failed. And it is not a bug.</w:t>
      </w:r>
    </w:p>
    <w:p w14:paraId="052AF543" w14:textId="131690AF" w:rsidR="00530A7A" w:rsidRDefault="00EE7541" w:rsidP="0004194C">
      <w:pPr>
        <w:pStyle w:val="ListParagraph"/>
        <w:numPr>
          <w:ilvl w:val="0"/>
          <w:numId w:val="3"/>
        </w:numPr>
      </w:pPr>
      <w:r>
        <w:t>the number of manual QA and TA, their seniority level. Time for coding scenarios depends on experience and qualification.</w:t>
      </w:r>
    </w:p>
    <w:p w14:paraId="63B954BA" w14:textId="1263B9BD" w:rsidR="0004194C" w:rsidRDefault="0004194C" w:rsidP="0004194C">
      <w:pPr>
        <w:pStyle w:val="ListParagraph"/>
        <w:numPr>
          <w:ilvl w:val="0"/>
          <w:numId w:val="3"/>
        </w:numPr>
      </w:pPr>
      <w:r>
        <w:t xml:space="preserve">automated regression is bigger than manual one, because most of the times manual QA </w:t>
      </w:r>
      <w:r w:rsidR="00486D7A">
        <w:t>do not</w:t>
      </w:r>
      <w:r>
        <w:t xml:space="preserve"> have enough time for full regression, so he </w:t>
      </w:r>
      <w:proofErr w:type="gramStart"/>
      <w:r>
        <w:t>has to</w:t>
      </w:r>
      <w:proofErr w:type="gramEnd"/>
      <w:r>
        <w:t xml:space="preserve"> decrease number of test cases.</w:t>
      </w:r>
    </w:p>
    <w:p w14:paraId="16D94268" w14:textId="2687F600" w:rsidR="00486D7A" w:rsidRDefault="00486D7A" w:rsidP="00486D7A">
      <w:r>
        <w:t xml:space="preserve">To conclude I would like to say that it will be wrong to take just number of ROI from previous formula in consideration about should TA processes will be on a project or not. For these cases I suppose will be better to use more complicated formula or calculator. One of them we have in extras. </w:t>
      </w:r>
    </w:p>
    <w:p w14:paraId="48F520C3" w14:textId="77777777" w:rsidR="006270D4" w:rsidRDefault="006270D4" w:rsidP="00486D7A"/>
    <w:p w14:paraId="435FD9B1" w14:textId="39030C22" w:rsidR="00FA6EDD" w:rsidRDefault="006154DA" w:rsidP="006270D4">
      <w:pPr>
        <w:pStyle w:val="ListParagraph"/>
        <w:numPr>
          <w:ilvl w:val="0"/>
          <w:numId w:val="4"/>
        </w:numPr>
      </w:pPr>
      <w:r w:rsidRPr="001876AF">
        <w:t>AutoTest-ROI-Calculator</w:t>
      </w:r>
      <w:r>
        <w:t>.xls</w:t>
      </w:r>
      <w:r w:rsidR="00FA6EDD">
        <w:rPr>
          <w:noProof/>
        </w:rPr>
        <w:drawing>
          <wp:anchor distT="0" distB="0" distL="114300" distR="114300" simplePos="0" relativeHeight="251659264" behindDoc="1" locked="0" layoutInCell="1" allowOverlap="1" wp14:anchorId="705D5544" wp14:editId="54F37A6E">
            <wp:simplePos x="0" y="0"/>
            <wp:positionH relativeFrom="margin">
              <wp:align>right</wp:align>
            </wp:positionH>
            <wp:positionV relativeFrom="paragraph">
              <wp:posOffset>240665</wp:posOffset>
            </wp:positionV>
            <wp:extent cx="6858000" cy="2812415"/>
            <wp:effectExtent l="0" t="0" r="0" b="6985"/>
            <wp:wrapTight wrapText="bothSides">
              <wp:wrapPolygon edited="0">
                <wp:start x="0" y="0"/>
                <wp:lineTo x="0" y="21507"/>
                <wp:lineTo x="21540" y="21507"/>
                <wp:lineTo x="2154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6858000" cy="2812415"/>
                    </a:xfrm>
                    <a:prstGeom prst="rect">
                      <a:avLst/>
                    </a:prstGeom>
                  </pic:spPr>
                </pic:pic>
              </a:graphicData>
            </a:graphic>
            <wp14:sizeRelH relativeFrom="margin">
              <wp14:pctWidth>0</wp14:pctWidth>
            </wp14:sizeRelH>
            <wp14:sizeRelV relativeFrom="margin">
              <wp14:pctHeight>0</wp14:pctHeight>
            </wp14:sizeRelV>
          </wp:anchor>
        </w:drawing>
      </w:r>
    </w:p>
    <w:p w14:paraId="4225568B" w14:textId="18440D1A" w:rsidR="006270D4" w:rsidRDefault="006270D4" w:rsidP="00FA6EDD">
      <w:pPr>
        <w:pStyle w:val="ListParagraph"/>
      </w:pPr>
    </w:p>
    <w:p w14:paraId="3EC4987E" w14:textId="44F54520" w:rsidR="0004194C" w:rsidRDefault="00FA6EDD" w:rsidP="00EE7541">
      <w:r>
        <w:rPr>
          <w:noProof/>
        </w:rPr>
        <w:lastRenderedPageBreak/>
        <w:drawing>
          <wp:inline distT="0" distB="0" distL="0" distR="0" wp14:anchorId="5AFF0539" wp14:editId="0C0BF78A">
            <wp:extent cx="6152515" cy="253746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52515" cy="2537460"/>
                    </a:xfrm>
                    <a:prstGeom prst="rect">
                      <a:avLst/>
                    </a:prstGeom>
                  </pic:spPr>
                </pic:pic>
              </a:graphicData>
            </a:graphic>
          </wp:inline>
        </w:drawing>
      </w:r>
    </w:p>
    <w:p w14:paraId="1069AF20" w14:textId="41701194" w:rsidR="006154DA" w:rsidRDefault="006154DA" w:rsidP="00EE7541"/>
    <w:p w14:paraId="035F2207" w14:textId="6BB2F43D" w:rsidR="006154DA" w:rsidRDefault="006154DA" w:rsidP="006154DA">
      <w:pPr>
        <w:pStyle w:val="ListParagraph"/>
        <w:numPr>
          <w:ilvl w:val="0"/>
          <w:numId w:val="4"/>
        </w:numPr>
      </w:pPr>
      <w:r>
        <w:t>Test strategy</w:t>
      </w:r>
    </w:p>
    <w:p w14:paraId="4B50B46E" w14:textId="7D6F3456" w:rsidR="00677965" w:rsidRDefault="005D68F4" w:rsidP="00677965">
      <w:r>
        <w:t>Let us imagine dev team with TA inside, sprint 2 weeks.</w:t>
      </w:r>
      <w:ins w:id="0" w:author="Sviatlana Pashko" w:date="2020-11-13T13:19:00Z">
        <w:r w:rsidR="00616839">
          <w:t xml:space="preserve"> Testing process will be the following:</w:t>
        </w:r>
      </w:ins>
    </w:p>
    <w:tbl>
      <w:tblPr>
        <w:tblStyle w:val="TableGrid"/>
        <w:tblW w:w="0" w:type="auto"/>
        <w:tblLook w:val="04A0" w:firstRow="1" w:lastRow="0" w:firstColumn="1" w:lastColumn="0" w:noHBand="0" w:noVBand="1"/>
      </w:tblPr>
      <w:tblGrid>
        <w:gridCol w:w="2419"/>
        <w:gridCol w:w="2420"/>
        <w:gridCol w:w="2420"/>
        <w:gridCol w:w="2420"/>
      </w:tblGrid>
      <w:tr w:rsidR="005D68F4" w14:paraId="1B3C2A9E" w14:textId="77777777" w:rsidTr="005D68F4">
        <w:tc>
          <w:tcPr>
            <w:tcW w:w="2419" w:type="dxa"/>
          </w:tcPr>
          <w:p w14:paraId="4E37F4A3" w14:textId="37E2BEE4" w:rsidR="005D68F4" w:rsidRDefault="005D68F4" w:rsidP="00677965">
            <w:r>
              <w:t>Sprint</w:t>
            </w:r>
            <w:r w:rsidR="007B2F38">
              <w:t xml:space="preserve"> - </w:t>
            </w:r>
            <w:r>
              <w:t>week</w:t>
            </w:r>
          </w:p>
        </w:tc>
        <w:tc>
          <w:tcPr>
            <w:tcW w:w="2420" w:type="dxa"/>
          </w:tcPr>
          <w:p w14:paraId="53B0F9BD" w14:textId="0ABB87E2" w:rsidR="005D68F4" w:rsidRDefault="005D68F4" w:rsidP="00677965">
            <w:r>
              <w:t>Dev</w:t>
            </w:r>
          </w:p>
        </w:tc>
        <w:tc>
          <w:tcPr>
            <w:tcW w:w="2420" w:type="dxa"/>
          </w:tcPr>
          <w:p w14:paraId="4769B069" w14:textId="7C1E6B26" w:rsidR="005D68F4" w:rsidRDefault="005D68F4" w:rsidP="00677965">
            <w:r>
              <w:t>QA</w:t>
            </w:r>
          </w:p>
        </w:tc>
        <w:tc>
          <w:tcPr>
            <w:tcW w:w="2420" w:type="dxa"/>
          </w:tcPr>
          <w:p w14:paraId="3CA18370" w14:textId="728149CA" w:rsidR="005D68F4" w:rsidRDefault="005D68F4" w:rsidP="00677965">
            <w:r>
              <w:t>TA</w:t>
            </w:r>
          </w:p>
        </w:tc>
      </w:tr>
      <w:tr w:rsidR="005D68F4" w14:paraId="442D2C63" w14:textId="77777777" w:rsidTr="005D68F4">
        <w:tc>
          <w:tcPr>
            <w:tcW w:w="2419" w:type="dxa"/>
          </w:tcPr>
          <w:p w14:paraId="6E3BBB73" w14:textId="14938B5C" w:rsidR="005D68F4" w:rsidRDefault="005D68F4" w:rsidP="00677965">
            <w:r>
              <w:t>1-1</w:t>
            </w:r>
          </w:p>
        </w:tc>
        <w:tc>
          <w:tcPr>
            <w:tcW w:w="2420" w:type="dxa"/>
          </w:tcPr>
          <w:p w14:paraId="049312A2" w14:textId="29DC82EB" w:rsidR="005D68F4" w:rsidRPr="00616839" w:rsidRDefault="005D68F4" w:rsidP="00677965">
            <w:r>
              <w:t>Development</w:t>
            </w:r>
            <w:ins w:id="1" w:author="Sviatlana Pashko" w:date="2020-11-13T13:05:00Z">
              <w:r>
                <w:t xml:space="preserve"> (till the end of</w:t>
              </w:r>
              <w:r w:rsidRPr="006E7096">
                <w:t xml:space="preserve"> </w:t>
              </w:r>
              <w:r>
                <w:t>the week)</w:t>
              </w:r>
            </w:ins>
          </w:p>
        </w:tc>
        <w:tc>
          <w:tcPr>
            <w:tcW w:w="2420" w:type="dxa"/>
          </w:tcPr>
          <w:p w14:paraId="2F56BBFA" w14:textId="77777777" w:rsidR="005D68F4" w:rsidRDefault="005D68F4" w:rsidP="00677965">
            <w:pPr>
              <w:rPr>
                <w:ins w:id="2" w:author="Sviatlana Pashko" w:date="2020-11-13T13:04:00Z"/>
              </w:rPr>
            </w:pPr>
            <w:ins w:id="3" w:author="Sviatlana Pashko" w:date="2020-11-13T13:04:00Z">
              <w:r>
                <w:t>TC creation</w:t>
              </w:r>
            </w:ins>
          </w:p>
          <w:p w14:paraId="193E7B0A" w14:textId="7CAF2F37" w:rsidR="005D68F4" w:rsidRPr="006E7096" w:rsidRDefault="005D68F4" w:rsidP="00677965">
            <w:ins w:id="4" w:author="Sviatlana Pashko" w:date="2020-11-13T13:05:00Z">
              <w:r>
                <w:t>Testing</w:t>
              </w:r>
            </w:ins>
          </w:p>
        </w:tc>
        <w:tc>
          <w:tcPr>
            <w:tcW w:w="2420" w:type="dxa"/>
          </w:tcPr>
          <w:p w14:paraId="602C754A" w14:textId="77777777" w:rsidR="005D68F4" w:rsidRDefault="005D68F4" w:rsidP="00677965">
            <w:pPr>
              <w:rPr>
                <w:ins w:id="5" w:author="Sviatlana Pashko" w:date="2020-11-13T13:05:00Z"/>
              </w:rPr>
            </w:pPr>
            <w:ins w:id="6" w:author="Sviatlana Pashko" w:date="2020-11-13T13:05:00Z">
              <w:r>
                <w:t>Scenarios writing</w:t>
              </w:r>
            </w:ins>
          </w:p>
          <w:p w14:paraId="0D02EC3A" w14:textId="4592D0F0" w:rsidR="005D68F4" w:rsidRDefault="005D68F4" w:rsidP="00677965">
            <w:ins w:id="7" w:author="Sviatlana Pashko" w:date="2020-11-13T13:05:00Z">
              <w:r>
                <w:t>Scenarios coding</w:t>
              </w:r>
            </w:ins>
          </w:p>
        </w:tc>
      </w:tr>
      <w:tr w:rsidR="005D68F4" w14:paraId="794F31D4" w14:textId="77777777" w:rsidTr="005D68F4">
        <w:tc>
          <w:tcPr>
            <w:tcW w:w="2419" w:type="dxa"/>
          </w:tcPr>
          <w:p w14:paraId="140C981A" w14:textId="3CAEA261" w:rsidR="005D68F4" w:rsidRDefault="005D68F4" w:rsidP="00677965">
            <w:r>
              <w:t>1-2</w:t>
            </w:r>
          </w:p>
        </w:tc>
        <w:tc>
          <w:tcPr>
            <w:tcW w:w="2420" w:type="dxa"/>
          </w:tcPr>
          <w:p w14:paraId="4233D185" w14:textId="7B1CE8C1" w:rsidR="005D68F4" w:rsidRDefault="005D68F4" w:rsidP="00677965">
            <w:ins w:id="8" w:author="Sviatlana Pashko" w:date="2020-11-13T13:06:00Z">
              <w:r>
                <w:t>Bug fixing</w:t>
              </w:r>
            </w:ins>
          </w:p>
        </w:tc>
        <w:tc>
          <w:tcPr>
            <w:tcW w:w="2420" w:type="dxa"/>
          </w:tcPr>
          <w:p w14:paraId="11335259" w14:textId="77777777" w:rsidR="005D68F4" w:rsidRDefault="005D68F4" w:rsidP="00677965">
            <w:pPr>
              <w:rPr>
                <w:ins w:id="9" w:author="Sviatlana Pashko" w:date="2020-11-13T13:06:00Z"/>
              </w:rPr>
            </w:pPr>
            <w:ins w:id="10" w:author="Sviatlana Pashko" w:date="2020-11-13T13:05:00Z">
              <w:r>
                <w:t>Testing</w:t>
              </w:r>
            </w:ins>
          </w:p>
          <w:p w14:paraId="58F9BE5F" w14:textId="3E1047A1" w:rsidR="005D68F4" w:rsidRPr="00616839" w:rsidRDefault="005D68F4" w:rsidP="00677965">
            <w:ins w:id="11" w:author="Sviatlana Pashko" w:date="2020-11-13T13:06:00Z">
              <w:r>
                <w:t>TC creation</w:t>
              </w:r>
            </w:ins>
          </w:p>
        </w:tc>
        <w:tc>
          <w:tcPr>
            <w:tcW w:w="2420" w:type="dxa"/>
          </w:tcPr>
          <w:p w14:paraId="48A92E30" w14:textId="77777777" w:rsidR="005D68F4" w:rsidRDefault="005D68F4" w:rsidP="00677965">
            <w:pPr>
              <w:rPr>
                <w:ins w:id="12" w:author="Sviatlana Pashko" w:date="2020-11-13T13:05:00Z"/>
              </w:rPr>
            </w:pPr>
            <w:ins w:id="13" w:author="Sviatlana Pashko" w:date="2020-11-13T13:05:00Z">
              <w:r>
                <w:t>Scenarios coding</w:t>
              </w:r>
            </w:ins>
          </w:p>
          <w:p w14:paraId="0009214D" w14:textId="173CA197" w:rsidR="005D68F4" w:rsidRDefault="005D68F4" w:rsidP="00677965">
            <w:ins w:id="14" w:author="Sviatlana Pashko" w:date="2020-11-13T13:05:00Z">
              <w:r>
                <w:t>Run</w:t>
              </w:r>
            </w:ins>
            <w:ins w:id="15" w:author="Sviatlana Pashko" w:date="2020-11-13T13:07:00Z">
              <w:r>
                <w:t xml:space="preserve"> + analysis</w:t>
              </w:r>
            </w:ins>
          </w:p>
        </w:tc>
      </w:tr>
      <w:tr w:rsidR="005D68F4" w14:paraId="0BAF363B" w14:textId="77777777" w:rsidTr="005D68F4">
        <w:tc>
          <w:tcPr>
            <w:tcW w:w="2419" w:type="dxa"/>
          </w:tcPr>
          <w:p w14:paraId="6E378E52" w14:textId="21195010" w:rsidR="005D68F4" w:rsidRDefault="005D68F4" w:rsidP="00677965">
            <w:r>
              <w:t>2-1</w:t>
            </w:r>
          </w:p>
        </w:tc>
        <w:tc>
          <w:tcPr>
            <w:tcW w:w="2420" w:type="dxa"/>
          </w:tcPr>
          <w:p w14:paraId="4AF856EC" w14:textId="77777777" w:rsidR="005D68F4" w:rsidRDefault="005D68F4" w:rsidP="00677965">
            <w:pPr>
              <w:rPr>
                <w:ins w:id="16" w:author="Sviatlana Pashko" w:date="2020-11-13T13:06:00Z"/>
              </w:rPr>
            </w:pPr>
            <w:ins w:id="17" w:author="Sviatlana Pashko" w:date="2020-11-13T13:06:00Z">
              <w:r>
                <w:t>Development</w:t>
              </w:r>
            </w:ins>
          </w:p>
          <w:p w14:paraId="645BD473" w14:textId="691CA063" w:rsidR="005D68F4" w:rsidRDefault="005D68F4" w:rsidP="00677965">
            <w:ins w:id="18" w:author="Sviatlana Pashko" w:date="2020-11-13T13:06:00Z">
              <w:r>
                <w:t>…</w:t>
              </w:r>
            </w:ins>
          </w:p>
        </w:tc>
        <w:tc>
          <w:tcPr>
            <w:tcW w:w="2420" w:type="dxa"/>
          </w:tcPr>
          <w:p w14:paraId="1A7D3B9F" w14:textId="77777777" w:rsidR="005D68F4" w:rsidRDefault="005D68F4" w:rsidP="00677965">
            <w:pPr>
              <w:rPr>
                <w:ins w:id="19" w:author="Sviatlana Pashko" w:date="2020-11-13T13:06:00Z"/>
              </w:rPr>
            </w:pPr>
            <w:ins w:id="20" w:author="Sviatlana Pashko" w:date="2020-11-13T13:06:00Z">
              <w:r>
                <w:t>TC creation</w:t>
              </w:r>
            </w:ins>
          </w:p>
          <w:p w14:paraId="31F238F0" w14:textId="170F7CCA" w:rsidR="005D68F4" w:rsidRDefault="005D68F4" w:rsidP="00677965">
            <w:ins w:id="21" w:author="Sviatlana Pashko" w:date="2020-11-13T13:06:00Z">
              <w:r>
                <w:t>…</w:t>
              </w:r>
            </w:ins>
          </w:p>
        </w:tc>
        <w:tc>
          <w:tcPr>
            <w:tcW w:w="2420" w:type="dxa"/>
          </w:tcPr>
          <w:p w14:paraId="1ED6A7E7" w14:textId="4832FFC3" w:rsidR="005D68F4" w:rsidRDefault="005D68F4" w:rsidP="005D68F4">
            <w:pPr>
              <w:rPr>
                <w:ins w:id="22" w:author="Sviatlana Pashko" w:date="2020-11-13T13:06:00Z"/>
              </w:rPr>
            </w:pPr>
            <w:ins w:id="23" w:author="Sviatlana Pashko" w:date="2020-11-13T13:06:00Z">
              <w:r>
                <w:t>Scenarios writing</w:t>
              </w:r>
            </w:ins>
          </w:p>
          <w:p w14:paraId="347F1E03" w14:textId="632208A0" w:rsidR="005D68F4" w:rsidRDefault="006E7096" w:rsidP="00616839">
            <w:r>
              <w:t>...</w:t>
            </w:r>
          </w:p>
        </w:tc>
      </w:tr>
    </w:tbl>
    <w:p w14:paraId="334A5966" w14:textId="2E37C9C5" w:rsidR="005D68F4" w:rsidRDefault="005D68F4" w:rsidP="00677965">
      <w:pPr>
        <w:rPr>
          <w:ins w:id="24" w:author="Sviatlana Pashko" w:date="2020-11-13T13:19:00Z"/>
        </w:rPr>
      </w:pPr>
    </w:p>
    <w:p w14:paraId="4B1C2ACB" w14:textId="5BA4D004" w:rsidR="00A36ADB" w:rsidRDefault="00A36ADB" w:rsidP="00677965">
      <w:r>
        <w:t>Black box manual testing will be performed. For every feature different branch will be created. After testing all branches will be merged into one release.</w:t>
      </w:r>
    </w:p>
    <w:p w14:paraId="2C4D025F" w14:textId="527F2646" w:rsidR="00A36ADB" w:rsidRDefault="00A36ADB" w:rsidP="00677965">
      <w:r>
        <w:t xml:space="preserve">Smoke suit will be run after every feature branch is ready. </w:t>
      </w:r>
    </w:p>
    <w:p w14:paraId="5665B86A" w14:textId="0E4D1998" w:rsidR="00A36ADB" w:rsidRPr="00A36ADB" w:rsidRDefault="00A36ADB" w:rsidP="00677965">
      <w:r>
        <w:t xml:space="preserve">Regression suit will be run </w:t>
      </w:r>
      <w:r w:rsidR="007B2F38">
        <w:t>on every release branch (ones per week).</w:t>
      </w:r>
    </w:p>
    <w:p w14:paraId="033DF879" w14:textId="6433BE76" w:rsidR="004066B3" w:rsidRPr="004066B3" w:rsidRDefault="004066B3" w:rsidP="00677965">
      <w:pPr>
        <w:rPr>
          <w:b/>
          <w:bCs/>
        </w:rPr>
      </w:pPr>
      <w:r w:rsidRPr="004066B3">
        <w:rPr>
          <w:b/>
          <w:bCs/>
        </w:rPr>
        <w:t>Test methods:</w:t>
      </w:r>
    </w:p>
    <w:p w14:paraId="301E9AD9" w14:textId="37098F3F" w:rsidR="004066B3" w:rsidRDefault="004066B3" w:rsidP="00677965">
      <w:r>
        <w:t>Manual testing – new feature testing, integration testing, requirement testing, GUI, Acceptance, Compatibility, AD Hoc</w:t>
      </w:r>
    </w:p>
    <w:p w14:paraId="4CF1D96D" w14:textId="1867C809" w:rsidR="004066B3" w:rsidRDefault="004066B3" w:rsidP="00677965">
      <w:r>
        <w:t>Automated testing – smoke, regression</w:t>
      </w:r>
    </w:p>
    <w:p w14:paraId="3546B0F6" w14:textId="6071BEA2" w:rsidR="004066B3" w:rsidRPr="004066B3" w:rsidRDefault="004066B3" w:rsidP="00677965">
      <w:pPr>
        <w:rPr>
          <w:b/>
          <w:bCs/>
        </w:rPr>
      </w:pPr>
      <w:r w:rsidRPr="004066B3">
        <w:rPr>
          <w:b/>
          <w:bCs/>
        </w:rPr>
        <w:t>Test types:</w:t>
      </w:r>
    </w:p>
    <w:p w14:paraId="06AB43FE" w14:textId="69E12AEB" w:rsidR="004066B3" w:rsidRDefault="004066B3" w:rsidP="00677965">
      <w:r>
        <w:t xml:space="preserve">Testing requirements, new feature testing, Acceptance testing, GUI testing, Compatibility testing, </w:t>
      </w:r>
      <w:proofErr w:type="spellStart"/>
      <w:r>
        <w:t>AdHoc</w:t>
      </w:r>
      <w:proofErr w:type="spellEnd"/>
      <w:r>
        <w:t xml:space="preserve"> testing, Regression testing, Integration testing</w:t>
      </w:r>
    </w:p>
    <w:p w14:paraId="74A88F6B" w14:textId="35A2D5F1" w:rsidR="004066B3" w:rsidRPr="004066B3" w:rsidRDefault="004066B3" w:rsidP="00677965">
      <w:pPr>
        <w:rPr>
          <w:b/>
          <w:bCs/>
        </w:rPr>
      </w:pPr>
      <w:r w:rsidRPr="004066B3">
        <w:rPr>
          <w:b/>
          <w:bCs/>
        </w:rPr>
        <w:t>Test levels:</w:t>
      </w:r>
    </w:p>
    <w:p w14:paraId="42F658EA" w14:textId="7A087812" w:rsidR="004066B3" w:rsidRDefault="004066B3" w:rsidP="00677965">
      <w:r>
        <w:t>Smoke, Critical path, Extended</w:t>
      </w:r>
    </w:p>
    <w:p w14:paraId="54F07F47" w14:textId="644C86C2" w:rsidR="004066B3" w:rsidRPr="002167B2" w:rsidRDefault="004066B3" w:rsidP="00677965">
      <w:pPr>
        <w:rPr>
          <w:b/>
          <w:bCs/>
        </w:rPr>
      </w:pPr>
      <w:r w:rsidRPr="002167B2">
        <w:rPr>
          <w:b/>
          <w:bCs/>
        </w:rPr>
        <w:t>Bug tracking:</w:t>
      </w:r>
    </w:p>
    <w:p w14:paraId="66DAA554" w14:textId="5AFF8E32" w:rsidR="002167B2" w:rsidRDefault="002167B2" w:rsidP="00677965">
      <w:r>
        <w:lastRenderedPageBreak/>
        <w:t>Bug can be created by manual and TA QA in Jira.</w:t>
      </w:r>
    </w:p>
    <w:p w14:paraId="18FEEA1C" w14:textId="0E38294F" w:rsidR="002167B2" w:rsidRDefault="002167B2" w:rsidP="00677965">
      <w:r>
        <w:t>Bug severity: Blocker, Critical, Major, Trivial</w:t>
      </w:r>
    </w:p>
    <w:p w14:paraId="4BBB1C26" w14:textId="77777777" w:rsidR="004066B3" w:rsidRDefault="004066B3" w:rsidP="00677965"/>
    <w:sectPr w:rsidR="004066B3">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Source Sans Pro">
    <w:panose1 w:val="020B0503030403020204"/>
    <w:charset w:val="00"/>
    <w:family w:val="swiss"/>
    <w:notTrueType/>
    <w:pitch w:val="variable"/>
    <w:sig w:usb0="600002F7" w:usb1="02000001" w:usb2="00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1A7D50"/>
    <w:multiLevelType w:val="hybridMultilevel"/>
    <w:tmpl w:val="7E7CD4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001E2E"/>
    <w:multiLevelType w:val="hybridMultilevel"/>
    <w:tmpl w:val="2AC092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426EF8"/>
    <w:multiLevelType w:val="hybridMultilevel"/>
    <w:tmpl w:val="DE18D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D10261A"/>
    <w:multiLevelType w:val="hybridMultilevel"/>
    <w:tmpl w:val="AC2CA2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viatlana Pashko">
    <w15:presenceInfo w15:providerId="AD" w15:userId="S::Sviatlana_Pashko@epam.com::aa62ef38-6cff-4082-ad46-c8c3deff30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073"/>
    <w:rsid w:val="0004194C"/>
    <w:rsid w:val="000E6073"/>
    <w:rsid w:val="002167B2"/>
    <w:rsid w:val="004066B3"/>
    <w:rsid w:val="00486D7A"/>
    <w:rsid w:val="00530A7A"/>
    <w:rsid w:val="005D68F4"/>
    <w:rsid w:val="006154DA"/>
    <w:rsid w:val="00616839"/>
    <w:rsid w:val="006270D4"/>
    <w:rsid w:val="00677965"/>
    <w:rsid w:val="006E7096"/>
    <w:rsid w:val="007B2F38"/>
    <w:rsid w:val="00A36ADB"/>
    <w:rsid w:val="00A9306A"/>
    <w:rsid w:val="00EE7541"/>
    <w:rsid w:val="00F05969"/>
    <w:rsid w:val="00FA6E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C5ED2"/>
  <w15:chartTrackingRefBased/>
  <w15:docId w15:val="{58A316FA-EA49-4ED6-9EDB-6ECDD5D31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419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4194C"/>
    <w:pPr>
      <w:ind w:left="720"/>
      <w:contextualSpacing/>
    </w:pPr>
  </w:style>
  <w:style w:type="paragraph" w:styleId="BalloonText">
    <w:name w:val="Balloon Text"/>
    <w:basedOn w:val="Normal"/>
    <w:link w:val="BalloonTextChar"/>
    <w:uiPriority w:val="99"/>
    <w:semiHidden/>
    <w:unhideWhenUsed/>
    <w:rsid w:val="0061683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1683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673547">
      <w:bodyDiv w:val="1"/>
      <w:marLeft w:val="0"/>
      <w:marRight w:val="0"/>
      <w:marTop w:val="0"/>
      <w:marBottom w:val="0"/>
      <w:divBdr>
        <w:top w:val="none" w:sz="0" w:space="0" w:color="auto"/>
        <w:left w:val="none" w:sz="0" w:space="0" w:color="auto"/>
        <w:bottom w:val="none" w:sz="0" w:space="0" w:color="auto"/>
        <w:right w:val="none" w:sz="0" w:space="0" w:color="auto"/>
      </w:divBdr>
    </w:div>
    <w:div w:id="1216506325">
      <w:bodyDiv w:val="1"/>
      <w:marLeft w:val="0"/>
      <w:marRight w:val="0"/>
      <w:marTop w:val="0"/>
      <w:marBottom w:val="0"/>
      <w:divBdr>
        <w:top w:val="none" w:sz="0" w:space="0" w:color="auto"/>
        <w:left w:val="none" w:sz="0" w:space="0" w:color="auto"/>
        <w:bottom w:val="none" w:sz="0" w:space="0" w:color="auto"/>
        <w:right w:val="none" w:sz="0" w:space="0" w:color="auto"/>
      </w:divBdr>
    </w:div>
    <w:div w:id="1819033818">
      <w:bodyDiv w:val="1"/>
      <w:marLeft w:val="0"/>
      <w:marRight w:val="0"/>
      <w:marTop w:val="0"/>
      <w:marBottom w:val="0"/>
      <w:divBdr>
        <w:top w:val="none" w:sz="0" w:space="0" w:color="auto"/>
        <w:left w:val="none" w:sz="0" w:space="0" w:color="auto"/>
        <w:bottom w:val="none" w:sz="0" w:space="0" w:color="auto"/>
        <w:right w:val="none" w:sz="0" w:space="0" w:color="auto"/>
      </w:divBdr>
    </w:div>
    <w:div w:id="1997149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1</Pages>
  <Words>670</Words>
  <Characters>3819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Sviatlana Pashko</dc:creator>
  <cp:keywords/>
  <dc:description/>
  <cp:lastModifiedBy>Sviatlana Pashko</cp:lastModifiedBy>
  <cp:revision>12</cp:revision>
  <dcterms:created xsi:type="dcterms:W3CDTF">2020-11-13T08:45:00Z</dcterms:created>
  <dcterms:modified xsi:type="dcterms:W3CDTF">2020-11-13T10:54:00Z</dcterms:modified>
</cp:coreProperties>
</file>